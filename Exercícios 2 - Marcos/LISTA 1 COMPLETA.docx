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05" w:rsidRPr="00594349" w:rsidRDefault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t>LISTA 1 – NADIA</w:t>
      </w:r>
    </w:p>
    <w:p w:rsidR="00594349" w:rsidRPr="00594349" w:rsidRDefault="00594349">
      <w:pPr>
        <w:rPr>
          <w:rFonts w:ascii="Arial" w:hAnsi="Arial" w:cs="Arial"/>
          <w:b/>
          <w:sz w:val="24"/>
        </w:rPr>
      </w:pPr>
    </w:p>
    <w:p w:rsidR="00594349" w:rsidRPr="00594349" w:rsidRDefault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t>EXERCÍCIO 1</w:t>
      </w:r>
    </w:p>
    <w:p w:rsidR="00594349" w:rsidRDefault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 Lista 1 Algoritmos *******************************/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diferenca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outro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(b==a)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"o segundo numero e igual ao primeiro, por favor digite outro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a-b;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(b&gt;a);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b-a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2</w:t>
      </w:r>
    </w:p>
    <w:p w:rsidR="00594349" w:rsidRDefault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 ex2 *******************************/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a,b,c,soma;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entre 0 e 20\n"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 || a&gt;=20)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negativo\n"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qualquer\n"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soma =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(c,2);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soma dos quadrados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(soma&lt;1000)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menor que 1000, entre com 3 novos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entre 0 e 20\n"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 || a&gt;=20)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negativo\n"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qualquer\n"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soma =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(c,2);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soma dos quadrados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rPr>
          <w:rFonts w:ascii="Consolas" w:hAnsi="Consolas" w:cs="Consolas"/>
          <w:b/>
          <w:color w:val="000000"/>
          <w:szCs w:val="19"/>
        </w:rPr>
      </w:pPr>
    </w:p>
    <w:p w:rsidR="00594349" w:rsidRDefault="00594349" w:rsidP="00594349">
      <w:pPr>
        <w:rPr>
          <w:rFonts w:ascii="Consolas" w:hAnsi="Consolas" w:cs="Consolas"/>
          <w:b/>
          <w:color w:val="000000"/>
          <w:szCs w:val="19"/>
        </w:rPr>
      </w:pPr>
    </w:p>
    <w:p w:rsidR="00594349" w:rsidRPr="00594349" w:rsidRDefault="00594349" w:rsidP="00594349">
      <w:pPr>
        <w:rPr>
          <w:rFonts w:ascii="Arial" w:hAnsi="Arial" w:cs="Arial"/>
          <w:b/>
          <w:color w:val="000000"/>
          <w:sz w:val="24"/>
          <w:szCs w:val="19"/>
        </w:rPr>
      </w:pPr>
      <w:r w:rsidRPr="00594349">
        <w:rPr>
          <w:rFonts w:ascii="Arial" w:hAnsi="Arial" w:cs="Arial"/>
          <w:b/>
          <w:color w:val="000000"/>
          <w:sz w:val="24"/>
          <w:szCs w:val="19"/>
        </w:rPr>
        <w:lastRenderedPageBreak/>
        <w:t>EXERCÍCIO 2 - LAÇO DE REPETIÇÃO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 ex2 *******************************/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a,b,c,soma;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entre 0 e 20\n"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 || a&gt;=20)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negativo\n"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qualquer\n"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soma =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(c,2);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soma dos quadrados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(soma&lt;1000)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menor que 1000, entre com 3 novos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entre 0 e 20\n"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 || a&gt;=20)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negativo\n"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qualquer\n"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soma =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(b,2) +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(c,2);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da soma dos quadrados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3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 Ex3 ********************/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b=-1;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qualquer\n"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a=a*b;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modulo de seu numero e = %d"</w:t>
      </w:r>
      <w:r>
        <w:rPr>
          <w:rFonts w:ascii="Consolas" w:hAnsi="Consolas" w:cs="Consolas"/>
          <w:color w:val="000000"/>
          <w:sz w:val="19"/>
          <w:szCs w:val="19"/>
        </w:rPr>
        <w:t>,a);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4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4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o valor de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,&amp;sal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incorreto, por favor digite novamente o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,&amp;sal);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sal=sal+sal*0.05-sal*0.07;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valor de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receber e = %f"</w:t>
      </w:r>
      <w:r>
        <w:rPr>
          <w:rFonts w:ascii="Consolas" w:hAnsi="Consolas" w:cs="Consolas"/>
          <w:color w:val="000000"/>
          <w:sz w:val="19"/>
          <w:szCs w:val="19"/>
        </w:rPr>
        <w:t>,sal);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5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5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a,b,c,r,t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do deposito\n"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da taxa de juros\n"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aplicacao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r=a*b*c/100;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do rendimento e = %f"</w:t>
      </w:r>
      <w:r>
        <w:rPr>
          <w:rFonts w:ascii="Consolas" w:hAnsi="Consolas" w:cs="Consolas"/>
          <w:color w:val="000000"/>
          <w:sz w:val="19"/>
          <w:szCs w:val="19"/>
        </w:rPr>
        <w:t>,r);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t=a+r;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total depois do rendimento e = %f"</w:t>
      </w:r>
      <w:r>
        <w:rPr>
          <w:rFonts w:ascii="Consolas" w:hAnsi="Consolas" w:cs="Consolas"/>
          <w:color w:val="000000"/>
          <w:sz w:val="19"/>
          <w:szCs w:val="19"/>
        </w:rPr>
        <w:t>,t);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 w:rsidP="00594349"/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t>VERSÃO 2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8000"/>
          <w:sz w:val="19"/>
          <w:szCs w:val="19"/>
        </w:rPr>
        <w:t>/********************* Ex 5 ***********************/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a,b,c,r,t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do deposito\n"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da taxa de juros\n"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032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,&amp;b);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aplicacao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digite novamente\n"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r=a*b*c/100;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do rendimento e = %f"</w:t>
      </w:r>
      <w:r>
        <w:rPr>
          <w:rFonts w:ascii="Consolas" w:hAnsi="Consolas" w:cs="Consolas"/>
          <w:color w:val="000000"/>
          <w:sz w:val="19"/>
          <w:szCs w:val="19"/>
        </w:rPr>
        <w:t>,r);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t=a+r;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total depois do rendimento e = %f"</w:t>
      </w:r>
      <w:r>
        <w:rPr>
          <w:rFonts w:ascii="Consolas" w:hAnsi="Consolas" w:cs="Consolas"/>
          <w:color w:val="000000"/>
          <w:sz w:val="19"/>
          <w:szCs w:val="19"/>
        </w:rPr>
        <w:t>,t);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6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6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outro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c=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(c&gt;=10)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c=c+5;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c=c-7;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resuldado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7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7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ano de seu nascimento\n"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ano atual\n"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(b&lt;a)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 atual invalido, digite novamente o ano atual\n"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b-a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"sua idade atual e =%d\n"</w:t>
      </w:r>
      <w:r>
        <w:rPr>
          <w:rFonts w:ascii="Consolas" w:hAnsi="Consolas" w:cs="Consolas"/>
          <w:color w:val="000000"/>
          <w:sz w:val="19"/>
          <w:szCs w:val="19"/>
        </w:rPr>
        <w:t>,c);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a=2020-a;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idade em 2020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=%d\n"</w:t>
      </w:r>
      <w:r>
        <w:rPr>
          <w:rFonts w:ascii="Consolas" w:hAnsi="Consolas" w:cs="Consolas"/>
          <w:color w:val="000000"/>
          <w:sz w:val="19"/>
          <w:szCs w:val="19"/>
        </w:rPr>
        <w:t>,a);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8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8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maior que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numero maior que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menor que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por favor digite numero maior que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c=a*b;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produto dos dois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=%d\n"</w:t>
      </w:r>
      <w:r>
        <w:rPr>
          <w:rFonts w:ascii="Consolas" w:hAnsi="Consolas" w:cs="Consolas"/>
          <w:color w:val="000000"/>
          <w:sz w:val="19"/>
          <w:szCs w:val="19"/>
        </w:rPr>
        <w:t>,c);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9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9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a,b,c,d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fabrica do carro\n"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invalido, repita o valor\n"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percentual de lucro\n"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b=a*b/100;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lucro e =%f\n"</w:t>
      </w:r>
      <w:r>
        <w:rPr>
          <w:rFonts w:ascii="Consolas" w:hAnsi="Consolas" w:cs="Consolas"/>
          <w:color w:val="000000"/>
          <w:sz w:val="19"/>
          <w:szCs w:val="19"/>
        </w:rPr>
        <w:t>,b);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percentual de impostos\n"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c=a*c/100;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d=a+b+c;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final do carro e =%f\n"</w:t>
      </w:r>
      <w:r>
        <w:rPr>
          <w:rFonts w:ascii="Consolas" w:hAnsi="Consolas" w:cs="Consolas"/>
          <w:color w:val="000000"/>
          <w:sz w:val="19"/>
          <w:szCs w:val="19"/>
        </w:rPr>
        <w:t>,d);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10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/********************* Ex 10 ***********************/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a,b,c,d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 um numero maior que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(a&lt;100)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menor que 100, repita um numero maior ou igual a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 um outro numero maior que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(b&lt;100)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menor que 100, repita um numero maior ou igual a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numero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qualaquer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d=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(a,2)*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(b,2)*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(c,2);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produto de seus quadrados e =%f\n"</w:t>
      </w:r>
      <w:r>
        <w:rPr>
          <w:rFonts w:ascii="Consolas" w:hAnsi="Consolas" w:cs="Consolas"/>
          <w:color w:val="000000"/>
          <w:sz w:val="19"/>
          <w:szCs w:val="19"/>
        </w:rPr>
        <w:t>,d);</w:t>
      </w:r>
    </w:p>
    <w:p w:rsidR="00594349" w:rsidRDefault="00594349" w:rsidP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11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11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outro numero\n"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b=b/a;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resultado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segundo numero pelo primeiro e = %f\n"</w:t>
      </w:r>
      <w:r>
        <w:rPr>
          <w:rFonts w:ascii="Consolas" w:hAnsi="Consolas" w:cs="Consolas"/>
          <w:color w:val="000000"/>
          <w:sz w:val="19"/>
          <w:szCs w:val="19"/>
        </w:rPr>
        <w:t>,b);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12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12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a,b,c,d,e;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o valor de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032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,&amp;a);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invalido, repita o valor de seu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b=a;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sem reajuste = %f\n"</w:t>
      </w:r>
      <w:r>
        <w:rPr>
          <w:rFonts w:ascii="Consolas" w:hAnsi="Consolas" w:cs="Consolas"/>
          <w:color w:val="000000"/>
          <w:sz w:val="19"/>
          <w:szCs w:val="19"/>
        </w:rPr>
        <w:t>,b);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(a&lt;800)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c=a*1.15;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 reajuste = %f\n"</w:t>
      </w:r>
      <w:r>
        <w:rPr>
          <w:rFonts w:ascii="Consolas" w:hAnsi="Consolas" w:cs="Consolas"/>
          <w:color w:val="000000"/>
          <w:sz w:val="19"/>
          <w:szCs w:val="19"/>
        </w:rPr>
        <w:t>,c);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(a&gt;=800 &amp;&amp; a&lt;=1000)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d=a*1.10;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 reajuste = %f\n"</w:t>
      </w:r>
      <w:r>
        <w:rPr>
          <w:rFonts w:ascii="Consolas" w:hAnsi="Consolas" w:cs="Consolas"/>
          <w:color w:val="000000"/>
          <w:sz w:val="19"/>
          <w:szCs w:val="19"/>
        </w:rPr>
        <w:t>,d);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(a&gt;1000)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e=a*1.05;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 reajuste = %f\n"</w:t>
      </w:r>
      <w:r>
        <w:rPr>
          <w:rFonts w:ascii="Consolas" w:hAnsi="Consolas" w:cs="Consolas"/>
          <w:color w:val="000000"/>
          <w:sz w:val="19"/>
          <w:szCs w:val="19"/>
        </w:rPr>
        <w:t>,e);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13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13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a,b,c,d,med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as notas do aluno\n"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primeira nota\n"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(a&lt;0 || a&gt;10)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"nota invalida, repita o valor da nota de 0 a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segunda nota\n"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(b&lt;0 || b&gt;10)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"nota invalida, repita o valor da nota de 0 a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terceira nota\n"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(c&lt;0 || c&gt;10)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"nota invalida, repita o valor da nota de 0 a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,&amp;c);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quarta nota\n"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(d&lt;0 || d&gt;10)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"nota invalida, repita o valor da nota de 0 a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med=(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a+b+c+d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)/4;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&gt;=5)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aluno foi aprovado com media =%f\n"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aluno foi reprovado com media =%f\n"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403282" w:rsidRDefault="00594349">
      <w:pPr>
        <w:rPr>
          <w:lang w:val="en-US"/>
        </w:rPr>
      </w:pPr>
      <w:r w:rsidRPr="00403282">
        <w:rPr>
          <w:lang w:val="en-US"/>
        </w:rPr>
        <w:br w:type="page"/>
      </w:r>
    </w:p>
    <w:p w:rsidR="00594349" w:rsidRPr="00403282" w:rsidRDefault="00594349" w:rsidP="00594349">
      <w:pPr>
        <w:rPr>
          <w:rFonts w:ascii="Arial" w:hAnsi="Arial" w:cs="Arial"/>
          <w:b/>
          <w:sz w:val="24"/>
          <w:lang w:val="en-US"/>
        </w:rPr>
      </w:pPr>
      <w:r w:rsidRPr="00403282">
        <w:rPr>
          <w:rFonts w:ascii="Arial" w:hAnsi="Arial" w:cs="Arial"/>
          <w:b/>
          <w:sz w:val="24"/>
          <w:lang w:val="en-US"/>
        </w:rPr>
        <w:lastRenderedPageBreak/>
        <w:t>EXERCICIO 14</w:t>
      </w:r>
    </w:p>
    <w:p w:rsidR="00594349" w:rsidRPr="00403282" w:rsidRDefault="00594349" w:rsidP="00594349">
      <w:pPr>
        <w:rPr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14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num1,num2,num3,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maior que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,&amp;num1);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(num1&lt;=100)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"digitou um numero invalido, repita um numero maior que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,&amp;num1);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menor que 50\n"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,&amp;num2);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(num2&gt;=50)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"digitou um numero invalido, repita um numero menor que 50\n"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,&amp;num2);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num3=num1+num2;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dos dois primeiros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%d\n"</w:t>
      </w:r>
      <w:r>
        <w:rPr>
          <w:rFonts w:ascii="Consolas" w:hAnsi="Consolas" w:cs="Consolas"/>
          <w:color w:val="000000"/>
          <w:sz w:val="19"/>
          <w:szCs w:val="19"/>
        </w:rPr>
        <w:t>,num3);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=num1*num2*num3;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 o produto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403282" w:rsidRDefault="00594349">
      <w:pPr>
        <w:rPr>
          <w:lang w:val="en-US"/>
        </w:rPr>
      </w:pPr>
      <w:r w:rsidRPr="00403282">
        <w:rPr>
          <w:lang w:val="en-US"/>
        </w:rPr>
        <w:br w:type="page"/>
      </w:r>
    </w:p>
    <w:p w:rsidR="00594349" w:rsidRPr="00403282" w:rsidRDefault="00594349" w:rsidP="00594349">
      <w:pPr>
        <w:rPr>
          <w:rFonts w:ascii="Arial" w:hAnsi="Arial" w:cs="Arial"/>
          <w:b/>
          <w:sz w:val="24"/>
          <w:lang w:val="en-US"/>
        </w:rPr>
      </w:pPr>
      <w:r w:rsidRPr="00403282">
        <w:rPr>
          <w:rFonts w:ascii="Arial" w:hAnsi="Arial" w:cs="Arial"/>
          <w:b/>
          <w:sz w:val="24"/>
          <w:lang w:val="en-US"/>
        </w:rPr>
        <w:lastRenderedPageBreak/>
        <w:t>EXERCÍCO 15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 Ex 15 *******************/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num1,num2,num3,num4,soma;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numero maior que 10 e menor 25\n"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,&amp;num1);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(num1&lt;=10 || num1&gt;=25)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repita um numero maior que 10 e menor que 25\n"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,&amp;num1);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outro numero maior ou igual a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,&amp;num2);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(num2&lt;0)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invalido, repita um valor maior ou igual a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,&amp;num2);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num3=num1+num2;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dos dois primeiros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%f\n"</w:t>
      </w:r>
      <w:r>
        <w:rPr>
          <w:rFonts w:ascii="Consolas" w:hAnsi="Consolas" w:cs="Consolas"/>
          <w:color w:val="000000"/>
          <w:sz w:val="19"/>
          <w:szCs w:val="19"/>
        </w:rPr>
        <w:t>,num3);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num4=num1*num2*num3;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produto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%f\n"</w:t>
      </w:r>
      <w:r>
        <w:rPr>
          <w:rFonts w:ascii="Consolas" w:hAnsi="Consolas" w:cs="Consolas"/>
          <w:color w:val="000000"/>
          <w:sz w:val="19"/>
          <w:szCs w:val="19"/>
        </w:rPr>
        <w:t>,num4);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soma=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(num1,2)+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(num2,2)+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(num3,2)+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(num4,2);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dos quadrados dos quatro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%f\n"</w:t>
      </w:r>
      <w:r>
        <w:rPr>
          <w:rFonts w:ascii="Consolas" w:hAnsi="Consolas" w:cs="Consolas"/>
          <w:color w:val="000000"/>
          <w:sz w:val="19"/>
          <w:szCs w:val="19"/>
        </w:rPr>
        <w:t>,soma);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(soma&lt;50000)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inferior a 50000, insira novos dados\n"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parabens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resultado superior a 50000\n"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(soma&lt;50000);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16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16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a,b,c,x1,x2,delta;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numero diferente de zero para o coeficiente 'a' de 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032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,&amp;a);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digitou zero, por favor digite um numero diferente de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'b'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'c'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delta=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(b,2)-4*a*c;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possui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reais\n"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"delta = %f\n"</w:t>
      </w:r>
      <w:r>
        <w:rPr>
          <w:rFonts w:ascii="Consolas" w:hAnsi="Consolas" w:cs="Consolas"/>
          <w:color w:val="000000"/>
          <w:sz w:val="19"/>
          <w:szCs w:val="19"/>
        </w:rPr>
        <w:t>,delta);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x1=(-b+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(delta))/(2*a);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 = %f\n"</w:t>
      </w:r>
      <w:r>
        <w:rPr>
          <w:rFonts w:ascii="Consolas" w:hAnsi="Consolas" w:cs="Consolas"/>
          <w:color w:val="000000"/>
          <w:sz w:val="19"/>
          <w:szCs w:val="19"/>
        </w:rPr>
        <w:t>,x1);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x2=(-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b-sqrt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(delta))/(2*a);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 = %f\n"</w:t>
      </w:r>
      <w:r>
        <w:rPr>
          <w:rFonts w:ascii="Consolas" w:hAnsi="Consolas" w:cs="Consolas"/>
          <w:color w:val="000000"/>
          <w:sz w:val="19"/>
          <w:szCs w:val="19"/>
        </w:rPr>
        <w:t>,x2);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17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17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valor do lado AB de um triangulo\n"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invalido, o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pode ser negativo e nem igual a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valor do lado BC de um triangulo\n"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invalido, o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pode ser negativo e nem igual a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valor do lado AC de um triangulo\n"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"valor invalido, o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pode ser negativo e nem igual a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((a&lt;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b+c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 &amp;&amp; (b&lt;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a+c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 &amp;&amp; (c&lt;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"esses valores formam um triangulo\n"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((a==b)&amp;&amp;(b==c))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"trata-se de um triangulo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equilatero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((b!=c)&amp;&amp;(a==c)||(a!=c)&amp;&amp;(b==a))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"trata-se de um triangulo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isosceles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((a!=b) &amp;&amp; (b!=c) &amp;&amp; (a!=c))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"trata-se de um triangulo escaleno\n"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"esses valores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formam um triangulo\n"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18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18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a,b,c,x1,x2,delta;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numero diferente de zero para o coeficiente 'a' de 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digitou zero, por favor digite um numero diferente de zero\n"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'b'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,&amp;b);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com 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'c'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segundo grau\n"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032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,&amp;c);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delta=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(b,2)-4*a*c;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(delta&lt;0)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possui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reais DELTA menor que ZERO, entre com novos dados\n"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"delta = %f\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,delta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x1=(-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b+sqrt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(delta))/(2*a);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x2=(-b-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(delta))/(2*a);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(x1==x2)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reais x1 e x2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iguais = %f\n"</w:t>
      </w:r>
      <w:r>
        <w:rPr>
          <w:rFonts w:ascii="Consolas" w:hAnsi="Consolas" w:cs="Consolas"/>
          <w:color w:val="000000"/>
          <w:sz w:val="19"/>
          <w:szCs w:val="19"/>
        </w:rPr>
        <w:t>,x1);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diferentes\n"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 = %f\n"</w:t>
      </w:r>
      <w:r>
        <w:rPr>
          <w:rFonts w:ascii="Consolas" w:hAnsi="Consolas" w:cs="Consolas"/>
          <w:color w:val="000000"/>
          <w:sz w:val="19"/>
          <w:szCs w:val="19"/>
        </w:rPr>
        <w:t>,x1);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 = %f\n"</w:t>
      </w:r>
      <w:r>
        <w:rPr>
          <w:rFonts w:ascii="Consolas" w:hAnsi="Consolas" w:cs="Consolas"/>
          <w:color w:val="000000"/>
          <w:sz w:val="19"/>
          <w:szCs w:val="19"/>
        </w:rPr>
        <w:t>,x2);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(delta&lt;0);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19</w:t>
      </w:r>
    </w:p>
    <w:p w:rsidR="00594349" w:rsidRDefault="00594349" w:rsidP="00594349"/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808080"/>
          <w:sz w:val="19"/>
          <w:szCs w:val="19"/>
        </w:rPr>
        <w:t>#include</w:t>
      </w:r>
      <w:r w:rsidRPr="004032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282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8000"/>
          <w:sz w:val="19"/>
          <w:szCs w:val="19"/>
          <w:lang w:val="en-US"/>
        </w:rPr>
        <w:t>/******************* Ex 19 *******************/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349" w:rsidRPr="00403282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2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alt,peso,h,m;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sexo;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 altura\n"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,&amp;alt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(alt&lt;=0)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"altura invalida, digite novamente sua altura\n"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&lt;=0);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tecla H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homem ou M se for mulher\n"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,&amp;sexo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43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sexo</w:t>
      </w:r>
      <w:proofErr w:type="spellEnd"/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9434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escolheu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sexo masculino\n"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peso=((72*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)-58);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seu peso ideal e= %f\n"</w:t>
      </w:r>
      <w:r>
        <w:rPr>
          <w:rFonts w:ascii="Consolas" w:hAnsi="Consolas" w:cs="Consolas"/>
          <w:color w:val="000000"/>
          <w:sz w:val="19"/>
          <w:szCs w:val="19"/>
        </w:rPr>
        <w:t>,peso);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(sexo==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escolheu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o sexo feminino\n"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peso=(62.1*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)-44.7;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seu peso ideal e= %f\n"</w:t>
      </w:r>
      <w:r>
        <w:rPr>
          <w:rFonts w:ascii="Consolas" w:hAnsi="Consolas" w:cs="Consolas"/>
          <w:color w:val="000000"/>
          <w:sz w:val="19"/>
          <w:szCs w:val="19"/>
        </w:rPr>
        <w:t>,peso);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349" w:rsidRDefault="00594349">
      <w:r>
        <w:br w:type="page"/>
      </w:r>
    </w:p>
    <w:p w:rsidR="00594349" w:rsidRPr="00594349" w:rsidRDefault="00594349" w:rsidP="00594349">
      <w:pPr>
        <w:rPr>
          <w:rFonts w:ascii="Arial" w:hAnsi="Arial" w:cs="Arial"/>
          <w:b/>
          <w:sz w:val="24"/>
        </w:rPr>
      </w:pPr>
      <w:r w:rsidRPr="00594349">
        <w:rPr>
          <w:rFonts w:ascii="Arial" w:hAnsi="Arial" w:cs="Arial"/>
          <w:b/>
          <w:sz w:val="24"/>
        </w:rPr>
        <w:lastRenderedPageBreak/>
        <w:t>EXERCÍCIO 20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altura,peso;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valor de seu peso\n"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,&amp;peso);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de peso invalido, repita novamente seu peso\n"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(peso&lt;=0);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valor de sua altura\n"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,&amp;altura);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(altura&lt;=0)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da altura invalido, repita novamente sua altura\n"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(altura &lt;=0);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(peso&lt;=60 &amp;&amp; altura&lt;1.20)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(peso&gt;60 &amp;&amp; peso&lt;=90 &amp;&amp; altura&lt;1.20)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(peso&gt;90 &amp;&amp; altura&lt;1.20)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G\n"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(peso&lt;=60 &amp;&amp; altura&gt;=1.20 &amp;&amp; altura&lt;=1.70)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(peso&gt;60 &amp;&amp; peso&lt;=90 &amp;&amp; altura&gt;=1.20 &amp;&amp; altura&lt;=1.70)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(peso&gt;90 &amp;&amp; altura&gt;=1.20 &amp;&amp; altura&lt;=1.70)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H\n"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(peso&lt;=60 &amp;&amp; altura&gt;1.70)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(peso&gt;60 &amp;&amp; peso&lt;=90 &amp;&amp; altura&gt;1.70)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F\n"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(peso&gt;90 &amp;&amp; altura&gt;1.70)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classificacao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I\n"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4349" w:rsidRPr="00594349" w:rsidRDefault="00594349" w:rsidP="0059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4349" w:rsidRPr="00594349" w:rsidSect="00EE04E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308" w:rsidRDefault="00523308" w:rsidP="00403282">
      <w:pPr>
        <w:spacing w:after="0" w:line="240" w:lineRule="auto"/>
      </w:pPr>
      <w:r>
        <w:separator/>
      </w:r>
    </w:p>
  </w:endnote>
  <w:endnote w:type="continuationSeparator" w:id="0">
    <w:p w:rsidR="00523308" w:rsidRDefault="00523308" w:rsidP="0040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82" w:rsidRDefault="004032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308" w:rsidRDefault="00523308" w:rsidP="00403282">
      <w:pPr>
        <w:spacing w:after="0" w:line="240" w:lineRule="auto"/>
      </w:pPr>
      <w:r>
        <w:separator/>
      </w:r>
    </w:p>
  </w:footnote>
  <w:footnote w:type="continuationSeparator" w:id="0">
    <w:p w:rsidR="00523308" w:rsidRDefault="00523308" w:rsidP="0040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0" w:author="Tânia Mara da Silva" w:date="2017-09-27T15:25:00Z"/>
  <w:sdt>
    <w:sdtPr>
      <w:id w:val="142666550"/>
      <w:docPartObj>
        <w:docPartGallery w:val="Page Numbers (Top of Page)"/>
        <w:docPartUnique/>
      </w:docPartObj>
    </w:sdtPr>
    <w:sdtContent>
      <w:customXmlInsRangeEnd w:id="0"/>
      <w:p w:rsidR="005261BE" w:rsidRDefault="005261BE">
        <w:pPr>
          <w:pStyle w:val="Cabealho"/>
          <w:jc w:val="right"/>
          <w:rPr>
            <w:ins w:id="1" w:author="Tânia Mara da Silva" w:date="2017-09-27T15:25:00Z"/>
          </w:rPr>
        </w:pPr>
        <w:ins w:id="2" w:author="Tânia Mara da Silva" w:date="2017-09-27T15:25:00Z">
          <w:r w:rsidRPr="005261BE">
            <w:rPr>
              <w:b/>
            </w:rPr>
            <w:fldChar w:fldCharType="begin"/>
          </w:r>
          <w:r w:rsidRPr="005261BE">
            <w:rPr>
              <w:b/>
            </w:rPr>
            <w:instrText xml:space="preserve"> PAGE   \* MERGEFORMAT </w:instrText>
          </w:r>
          <w:r w:rsidRPr="005261BE">
            <w:rPr>
              <w:b/>
            </w:rPr>
            <w:fldChar w:fldCharType="separate"/>
          </w:r>
        </w:ins>
        <w:r w:rsidR="00403282">
          <w:rPr>
            <w:b/>
            <w:noProof/>
          </w:rPr>
          <w:t>22</w:t>
        </w:r>
        <w:ins w:id="3" w:author="Tânia Mara da Silva" w:date="2017-09-27T15:25:00Z">
          <w:r w:rsidRPr="005261BE">
            <w:rPr>
              <w:b/>
            </w:rPr>
            <w:fldChar w:fldCharType="end"/>
          </w:r>
        </w:ins>
      </w:p>
      <w:customXmlInsRangeStart w:id="4" w:author="Tânia Mara da Silva" w:date="2017-09-27T15:25:00Z"/>
    </w:sdtContent>
  </w:sdt>
  <w:customXmlInsRangeEnd w:id="4"/>
  <w:p w:rsidR="00403282" w:rsidRDefault="0040328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349"/>
    <w:rsid w:val="001F68D7"/>
    <w:rsid w:val="00403282"/>
    <w:rsid w:val="00523308"/>
    <w:rsid w:val="005261BE"/>
    <w:rsid w:val="00594349"/>
    <w:rsid w:val="00E4345D"/>
    <w:rsid w:val="00EE04E7"/>
    <w:rsid w:val="00F66098"/>
    <w:rsid w:val="00F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3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282"/>
  </w:style>
  <w:style w:type="paragraph" w:styleId="Rodap">
    <w:name w:val="footer"/>
    <w:basedOn w:val="Normal"/>
    <w:link w:val="RodapChar"/>
    <w:uiPriority w:val="99"/>
    <w:semiHidden/>
    <w:unhideWhenUsed/>
    <w:rsid w:val="00403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03282"/>
  </w:style>
  <w:style w:type="paragraph" w:styleId="Reviso">
    <w:name w:val="Revision"/>
    <w:hidden/>
    <w:uiPriority w:val="99"/>
    <w:semiHidden/>
    <w:rsid w:val="0040328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3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2872</Words>
  <Characters>15512</Characters>
  <Application>Microsoft Office Word</Application>
  <DocSecurity>0</DocSecurity>
  <Lines>129</Lines>
  <Paragraphs>36</Paragraphs>
  <ScaleCrop>false</ScaleCrop>
  <Company/>
  <LinksUpToDate>false</LinksUpToDate>
  <CharactersWithSpaces>18348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Tânia Mara da Silva</dc:creator>
  <cp:lastModifiedBy>Tânia Mara da Silva</cp:lastModifiedBy>
  <cp:revision>2</cp:revision>
  <dcterms:created xsi:type="dcterms:W3CDTF">2017-09-27T18:25:00Z</dcterms:created>
  <dcterms:modified xsi:type="dcterms:W3CDTF">2017-09-27T18:25:00Z</dcterms:modified>
</cp:coreProperties>
</file>